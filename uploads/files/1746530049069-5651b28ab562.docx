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3D2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>1. CONTEXTO GERAL</w:t>
      </w:r>
    </w:p>
    <w:p w14:paraId="4E6CE903" w14:textId="77777777" w:rsidR="00EF4777" w:rsidRPr="00EF4777" w:rsidRDefault="00EF4777" w:rsidP="00EF4777">
      <w:r w:rsidRPr="00EF4777">
        <w:t xml:space="preserve">O instrutor explica, passo a passo, como diagnosticar e reparar smartphones com chipset </w:t>
      </w:r>
      <w:proofErr w:type="spellStart"/>
      <w:r w:rsidRPr="00EF4777">
        <w:rPr>
          <w:b/>
          <w:bCs/>
        </w:rPr>
        <w:t>MediaTek</w:t>
      </w:r>
      <w:proofErr w:type="spellEnd"/>
      <w:r w:rsidRPr="00EF4777">
        <w:t xml:space="preserve">, especificamente aqueles que utilizam a </w:t>
      </w:r>
      <w:r w:rsidRPr="00EF4777">
        <w:rPr>
          <w:b/>
          <w:bCs/>
        </w:rPr>
        <w:t>PMIC MT6357 (indicada como “6357 CRB”)</w:t>
      </w:r>
      <w:r w:rsidRPr="00EF4777">
        <w:t xml:space="preserve"> e que chegam “mortos” (</w:t>
      </w:r>
      <w:proofErr w:type="spellStart"/>
      <w:r w:rsidRPr="00EF4777">
        <w:t>dead</w:t>
      </w:r>
      <w:proofErr w:type="spellEnd"/>
      <w:r w:rsidRPr="00EF4777">
        <w:t xml:space="preserve"> </w:t>
      </w:r>
      <w:proofErr w:type="spellStart"/>
      <w:r w:rsidRPr="00EF4777">
        <w:t>phones</w:t>
      </w:r>
      <w:proofErr w:type="spellEnd"/>
      <w:r w:rsidRPr="00EF4777">
        <w:t>) à assistência técnica.</w:t>
      </w:r>
    </w:p>
    <w:p w14:paraId="4333FD3E" w14:textId="77777777" w:rsidR="00EF4777" w:rsidRPr="00EF4777" w:rsidRDefault="00EF4777" w:rsidP="00EF4777">
      <w:r w:rsidRPr="00EF4777">
        <w:t>Em muitos casos, o técnico verifica que:</w:t>
      </w:r>
    </w:p>
    <w:p w14:paraId="3C87159B" w14:textId="77777777" w:rsidR="00EF4777" w:rsidRPr="00EF4777" w:rsidRDefault="00EF4777" w:rsidP="00EF4777">
      <w:pPr>
        <w:numPr>
          <w:ilvl w:val="0"/>
          <w:numId w:val="1"/>
        </w:numPr>
      </w:pPr>
      <w:r w:rsidRPr="00EF4777">
        <w:t xml:space="preserve">Não há curto no </w:t>
      </w:r>
      <w:r w:rsidRPr="00EF4777">
        <w:rPr>
          <w:b/>
          <w:bCs/>
        </w:rPr>
        <w:t>VBAT</w:t>
      </w:r>
      <w:r w:rsidRPr="00EF4777">
        <w:t xml:space="preserve"> ou </w:t>
      </w:r>
      <w:r w:rsidRPr="00EF4777">
        <w:rPr>
          <w:b/>
          <w:bCs/>
        </w:rPr>
        <w:t>VPH</w:t>
      </w:r>
      <w:r w:rsidRPr="00EF4777">
        <w:t>.</w:t>
      </w:r>
    </w:p>
    <w:p w14:paraId="2554AC3C" w14:textId="77777777" w:rsidR="00EF4777" w:rsidRPr="00EF4777" w:rsidRDefault="00EF4777" w:rsidP="00EF4777">
      <w:pPr>
        <w:numPr>
          <w:ilvl w:val="0"/>
          <w:numId w:val="1"/>
        </w:numPr>
      </w:pPr>
      <w:r w:rsidRPr="00EF4777">
        <w:t xml:space="preserve">A placa, quando ligada à fonte, apresenta consumo fixo (ex.: 10 </w:t>
      </w:r>
      <w:proofErr w:type="spellStart"/>
      <w:r w:rsidRPr="00EF4777">
        <w:t>mA</w:t>
      </w:r>
      <w:proofErr w:type="spellEnd"/>
      <w:r w:rsidRPr="00EF4777">
        <w:t xml:space="preserve">, 20 </w:t>
      </w:r>
      <w:proofErr w:type="spellStart"/>
      <w:r w:rsidRPr="00EF4777">
        <w:t>mA</w:t>
      </w:r>
      <w:proofErr w:type="spellEnd"/>
      <w:r w:rsidRPr="00EF4777">
        <w:t xml:space="preserve">, 50 </w:t>
      </w:r>
      <w:proofErr w:type="spellStart"/>
      <w:r w:rsidRPr="00EF4777">
        <w:t>mA</w:t>
      </w:r>
      <w:proofErr w:type="spellEnd"/>
      <w:r w:rsidRPr="00EF4777">
        <w:t>), mas não inicia.</w:t>
      </w:r>
    </w:p>
    <w:p w14:paraId="3C6033DE" w14:textId="77777777" w:rsidR="00EF4777" w:rsidRPr="00EF4777" w:rsidRDefault="00EF4777" w:rsidP="00EF4777">
      <w:pPr>
        <w:numPr>
          <w:ilvl w:val="0"/>
          <w:numId w:val="1"/>
        </w:numPr>
      </w:pPr>
      <w:r w:rsidRPr="00EF4777">
        <w:t xml:space="preserve">Mesmo trocando a PMIC principal ou </w:t>
      </w:r>
      <w:proofErr w:type="spellStart"/>
      <w:r w:rsidRPr="00EF4777">
        <w:t>reballing</w:t>
      </w:r>
      <w:proofErr w:type="spellEnd"/>
      <w:r w:rsidRPr="00EF4777">
        <w:t xml:space="preserve"> de CPU, o aparelho continua morto.</w:t>
      </w:r>
    </w:p>
    <w:p w14:paraId="51B29CB8" w14:textId="77777777" w:rsidR="00EF4777" w:rsidRPr="00EF4777" w:rsidRDefault="00EF4777" w:rsidP="00EF4777">
      <w:r w:rsidRPr="00EF4777">
        <w:t xml:space="preserve">A razão, segundo o instrutor, é que esses aparelhos </w:t>
      </w:r>
      <w:proofErr w:type="spellStart"/>
      <w:r w:rsidRPr="00EF4777">
        <w:rPr>
          <w:b/>
          <w:bCs/>
        </w:rPr>
        <w:t>MediaTek</w:t>
      </w:r>
      <w:proofErr w:type="spellEnd"/>
      <w:r w:rsidRPr="00EF4777">
        <w:t xml:space="preserve"> podem ter mais de </w:t>
      </w:r>
      <w:r w:rsidRPr="00EF4777">
        <w:rPr>
          <w:b/>
          <w:bCs/>
        </w:rPr>
        <w:t>uma</w:t>
      </w:r>
      <w:r w:rsidRPr="00EF4777">
        <w:t xml:space="preserve"> PMIC/</w:t>
      </w:r>
      <w:proofErr w:type="spellStart"/>
      <w:r w:rsidRPr="00EF4777">
        <w:t>buck</w:t>
      </w:r>
      <w:proofErr w:type="spellEnd"/>
      <w:r w:rsidRPr="00EF4777">
        <w:t xml:space="preserve"> converter responsável pelas tensões de alimentação do sistema. Sem diagnosticar todas as linhas (inclusive as “PMIC externas”), o telefone não ligará.</w:t>
      </w:r>
    </w:p>
    <w:p w14:paraId="4C332D36" w14:textId="77777777" w:rsidR="00EF4777" w:rsidRPr="00EF4777" w:rsidRDefault="00EF4777" w:rsidP="00EF4777">
      <w:r w:rsidRPr="00EF4777">
        <w:pict w14:anchorId="59A27203">
          <v:rect id="_x0000_i1056" style="width:0;height:1.5pt" o:hralign="center" o:hrstd="t" o:hr="t" fillcolor="#a0a0a0" stroked="f"/>
        </w:pict>
      </w:r>
    </w:p>
    <w:p w14:paraId="625A5FCF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>2. RESUMO DA ESTRUTURA DE ALIMENTAÇÃO (POWER) EM APARELHOS COM MT6357 CRB</w:t>
      </w:r>
    </w:p>
    <w:p w14:paraId="401A7751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 xml:space="preserve">2.1. Primeira Etapa: Verificar o “VPH” da </w:t>
      </w:r>
      <w:proofErr w:type="spellStart"/>
      <w:r w:rsidRPr="00EF4777">
        <w:rPr>
          <w:b/>
          <w:bCs/>
        </w:rPr>
        <w:t>charging</w:t>
      </w:r>
      <w:proofErr w:type="spellEnd"/>
      <w:r w:rsidRPr="00EF4777">
        <w:rPr>
          <w:b/>
          <w:bCs/>
        </w:rPr>
        <w:t xml:space="preserve"> IC</w:t>
      </w:r>
    </w:p>
    <w:p w14:paraId="52604693" w14:textId="77777777" w:rsidR="00EF4777" w:rsidRPr="00EF4777" w:rsidRDefault="00EF4777" w:rsidP="00EF4777">
      <w:pPr>
        <w:numPr>
          <w:ilvl w:val="0"/>
          <w:numId w:val="2"/>
        </w:numPr>
      </w:pPr>
      <w:r w:rsidRPr="00EF4777">
        <w:rPr>
          <w:b/>
          <w:bCs/>
        </w:rPr>
        <w:t xml:space="preserve">Conector de carga → </w:t>
      </w:r>
      <w:proofErr w:type="spellStart"/>
      <w:r w:rsidRPr="00EF4777">
        <w:rPr>
          <w:b/>
          <w:bCs/>
        </w:rPr>
        <w:t>Charging</w:t>
      </w:r>
      <w:proofErr w:type="spellEnd"/>
      <w:r w:rsidRPr="00EF4777">
        <w:rPr>
          <w:b/>
          <w:bCs/>
        </w:rPr>
        <w:t xml:space="preserve"> IC</w:t>
      </w:r>
    </w:p>
    <w:p w14:paraId="528061AC" w14:textId="77777777" w:rsidR="00EF4777" w:rsidRPr="00EF4777" w:rsidRDefault="00EF4777" w:rsidP="00EF4777">
      <w:pPr>
        <w:numPr>
          <w:ilvl w:val="1"/>
          <w:numId w:val="2"/>
        </w:numPr>
      </w:pPr>
      <w:r w:rsidRPr="00EF4777">
        <w:t xml:space="preserve">A </w:t>
      </w:r>
      <w:proofErr w:type="spellStart"/>
      <w:r w:rsidRPr="00EF4777">
        <w:t>charging</w:t>
      </w:r>
      <w:proofErr w:type="spellEnd"/>
      <w:r w:rsidRPr="00EF4777">
        <w:t xml:space="preserve"> IC gera uma linha </w:t>
      </w:r>
      <w:r w:rsidRPr="00EF4777">
        <w:rPr>
          <w:b/>
          <w:bCs/>
        </w:rPr>
        <w:t>VPH</w:t>
      </w:r>
      <w:r w:rsidRPr="00EF4777">
        <w:t xml:space="preserve"> (por ex. ~3,7 V).</w:t>
      </w:r>
    </w:p>
    <w:p w14:paraId="222FEF62" w14:textId="77777777" w:rsidR="00EF4777" w:rsidRPr="00EF4777" w:rsidRDefault="00EF4777" w:rsidP="00EF4777">
      <w:pPr>
        <w:numPr>
          <w:ilvl w:val="1"/>
          <w:numId w:val="2"/>
        </w:numPr>
      </w:pPr>
      <w:r w:rsidRPr="00EF4777">
        <w:t>Verificar se existe essa tensão “VPH” na placa; se não houver, a PMIC não será ativada.</w:t>
      </w:r>
    </w:p>
    <w:p w14:paraId="23FF4BA9" w14:textId="77777777" w:rsidR="00EF4777" w:rsidRPr="00EF4777" w:rsidRDefault="00EF4777" w:rsidP="00EF4777">
      <w:pPr>
        <w:numPr>
          <w:ilvl w:val="0"/>
          <w:numId w:val="2"/>
        </w:numPr>
      </w:pPr>
      <w:r w:rsidRPr="00EF4777">
        <w:rPr>
          <w:b/>
          <w:bCs/>
        </w:rPr>
        <w:t>VPH chega à PMIC Principal (MT6357 CRB)</w:t>
      </w:r>
    </w:p>
    <w:p w14:paraId="140649B2" w14:textId="77777777" w:rsidR="00EF4777" w:rsidRPr="00EF4777" w:rsidRDefault="00EF4777" w:rsidP="00EF4777">
      <w:pPr>
        <w:numPr>
          <w:ilvl w:val="1"/>
          <w:numId w:val="2"/>
        </w:numPr>
      </w:pPr>
      <w:r w:rsidRPr="00EF4777">
        <w:t xml:space="preserve">Na placa, a PMIC principal costuma ter </w:t>
      </w:r>
      <w:r w:rsidRPr="00EF4777">
        <w:rPr>
          <w:b/>
          <w:bCs/>
        </w:rPr>
        <w:t>5 bobinas (</w:t>
      </w:r>
      <w:proofErr w:type="spellStart"/>
      <w:r w:rsidRPr="00EF4777">
        <w:rPr>
          <w:b/>
          <w:bCs/>
        </w:rPr>
        <w:t>buck</w:t>
      </w:r>
      <w:proofErr w:type="spellEnd"/>
      <w:r w:rsidRPr="00EF4777">
        <w:rPr>
          <w:b/>
          <w:bCs/>
        </w:rPr>
        <w:t xml:space="preserve"> </w:t>
      </w:r>
      <w:proofErr w:type="spellStart"/>
      <w:r w:rsidRPr="00EF4777">
        <w:rPr>
          <w:b/>
          <w:bCs/>
        </w:rPr>
        <w:t>coils</w:t>
      </w:r>
      <w:proofErr w:type="spellEnd"/>
      <w:r w:rsidRPr="00EF4777">
        <w:rPr>
          <w:b/>
          <w:bCs/>
        </w:rPr>
        <w:t>)</w:t>
      </w:r>
      <w:r w:rsidRPr="00EF4777">
        <w:t xml:space="preserve"> visíveis.</w:t>
      </w:r>
    </w:p>
    <w:p w14:paraId="5045E716" w14:textId="77777777" w:rsidR="00EF4777" w:rsidRPr="00EF4777" w:rsidRDefault="00EF4777" w:rsidP="00EF4777">
      <w:pPr>
        <w:numPr>
          <w:ilvl w:val="1"/>
          <w:numId w:val="2"/>
        </w:numPr>
      </w:pPr>
      <w:r w:rsidRPr="00EF4777">
        <w:t>Cada bobina gera (ou deveria gerar) tensões-chave para CPU e outros blocos.</w:t>
      </w:r>
    </w:p>
    <w:p w14:paraId="24BF2464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 xml:space="preserve">2.2. As “5 Bobinas” (Buck </w:t>
      </w:r>
      <w:proofErr w:type="spellStart"/>
      <w:r w:rsidRPr="00EF4777">
        <w:rPr>
          <w:b/>
          <w:bCs/>
        </w:rPr>
        <w:t>Coils</w:t>
      </w:r>
      <w:proofErr w:type="spellEnd"/>
      <w:r w:rsidRPr="00EF4777">
        <w:rPr>
          <w:b/>
          <w:bCs/>
        </w:rPr>
        <w:t>) da PMIC Principal</w:t>
      </w:r>
    </w:p>
    <w:p w14:paraId="53E3CB4C" w14:textId="77777777" w:rsidR="00EF4777" w:rsidRPr="00EF4777" w:rsidRDefault="00EF4777" w:rsidP="00EF4777">
      <w:r w:rsidRPr="00EF4777">
        <w:t>Segundo o instrutor, típicas bobinas/linhas geradas pela PMIC MT6357 CRB:</w:t>
      </w:r>
    </w:p>
    <w:p w14:paraId="64FAFA93" w14:textId="77777777" w:rsidR="00EF4777" w:rsidRPr="00EF4777" w:rsidRDefault="00EF4777" w:rsidP="00EF4777">
      <w:pPr>
        <w:numPr>
          <w:ilvl w:val="0"/>
          <w:numId w:val="3"/>
        </w:numPr>
      </w:pPr>
      <w:r w:rsidRPr="00EF4777">
        <w:rPr>
          <w:b/>
          <w:bCs/>
        </w:rPr>
        <w:t>VS1 (~2,05 V)</w:t>
      </w:r>
    </w:p>
    <w:p w14:paraId="0B6BBCB0" w14:textId="77777777" w:rsidR="00EF4777" w:rsidRPr="00EF4777" w:rsidRDefault="00EF4777" w:rsidP="00EF4777">
      <w:pPr>
        <w:numPr>
          <w:ilvl w:val="1"/>
          <w:numId w:val="3"/>
        </w:numPr>
      </w:pPr>
      <w:r w:rsidRPr="00EF4777">
        <w:t xml:space="preserve">Também chamada de </w:t>
      </w:r>
      <w:r w:rsidRPr="00EF4777">
        <w:rPr>
          <w:b/>
          <w:bCs/>
        </w:rPr>
        <w:t>High LDO</w:t>
      </w:r>
      <w:r w:rsidRPr="00EF4777">
        <w:t xml:space="preserve"> em certos contextos.</w:t>
      </w:r>
    </w:p>
    <w:p w14:paraId="3F3252E7" w14:textId="77777777" w:rsidR="00EF4777" w:rsidRPr="00EF4777" w:rsidRDefault="00EF4777" w:rsidP="00EF4777">
      <w:pPr>
        <w:numPr>
          <w:ilvl w:val="1"/>
          <w:numId w:val="3"/>
        </w:numPr>
      </w:pPr>
      <w:r w:rsidRPr="00EF4777">
        <w:t>Fundamental para habilitar outros reguladores internos.</w:t>
      </w:r>
    </w:p>
    <w:p w14:paraId="08A32CC8" w14:textId="77777777" w:rsidR="00EF4777" w:rsidRPr="00EF4777" w:rsidRDefault="00EF4777" w:rsidP="00EF4777">
      <w:pPr>
        <w:numPr>
          <w:ilvl w:val="0"/>
          <w:numId w:val="3"/>
        </w:numPr>
      </w:pPr>
      <w:r w:rsidRPr="00EF4777">
        <w:rPr>
          <w:b/>
          <w:bCs/>
        </w:rPr>
        <w:t>Três bobinas que geram ~0,6 a 1,2 V</w:t>
      </w:r>
    </w:p>
    <w:p w14:paraId="76F9A55B" w14:textId="77777777" w:rsidR="00EF4777" w:rsidRPr="00EF4777" w:rsidRDefault="00EF4777" w:rsidP="00EF4777">
      <w:pPr>
        <w:numPr>
          <w:ilvl w:val="1"/>
          <w:numId w:val="3"/>
        </w:numPr>
      </w:pPr>
      <w:r w:rsidRPr="00EF4777">
        <w:t xml:space="preserve">Uma para </w:t>
      </w:r>
      <w:r w:rsidRPr="00EF4777">
        <w:rPr>
          <w:b/>
          <w:bCs/>
        </w:rPr>
        <w:t>VCORE</w:t>
      </w:r>
      <w:r w:rsidRPr="00EF4777">
        <w:t xml:space="preserve"> (núcleo da CPU).</w:t>
      </w:r>
    </w:p>
    <w:p w14:paraId="624996CF" w14:textId="77777777" w:rsidR="00EF4777" w:rsidRPr="00EF4777" w:rsidRDefault="00EF4777" w:rsidP="00EF4777">
      <w:pPr>
        <w:numPr>
          <w:ilvl w:val="1"/>
          <w:numId w:val="3"/>
        </w:numPr>
      </w:pPr>
      <w:r w:rsidRPr="00EF4777">
        <w:t xml:space="preserve">Outra para </w:t>
      </w:r>
      <w:r w:rsidRPr="00EF4777">
        <w:rPr>
          <w:b/>
          <w:bCs/>
        </w:rPr>
        <w:t>VPROC</w:t>
      </w:r>
      <w:r w:rsidRPr="00EF4777">
        <w:t xml:space="preserve"> (parte do processador).</w:t>
      </w:r>
    </w:p>
    <w:p w14:paraId="3C2B5BB1" w14:textId="77777777" w:rsidR="00EF4777" w:rsidRPr="00EF4777" w:rsidRDefault="00EF4777" w:rsidP="00EF4777">
      <w:pPr>
        <w:numPr>
          <w:ilvl w:val="1"/>
          <w:numId w:val="3"/>
        </w:numPr>
      </w:pPr>
      <w:r w:rsidRPr="00EF4777">
        <w:t xml:space="preserve">Outra para </w:t>
      </w:r>
      <w:r w:rsidRPr="00EF4777">
        <w:rPr>
          <w:b/>
          <w:bCs/>
        </w:rPr>
        <w:t>Modem</w:t>
      </w:r>
      <w:r w:rsidRPr="00EF4777">
        <w:t>.</w:t>
      </w:r>
    </w:p>
    <w:p w14:paraId="66695CA1" w14:textId="77777777" w:rsidR="00EF4777" w:rsidRPr="00EF4777" w:rsidRDefault="00EF4777" w:rsidP="00EF4777">
      <w:pPr>
        <w:numPr>
          <w:ilvl w:val="1"/>
          <w:numId w:val="3"/>
        </w:numPr>
      </w:pPr>
      <w:r w:rsidRPr="00EF4777">
        <w:t>Todas essas linhas variam entre 0,6 V e 1,2 V, conforme a carga/estado do CPU.</w:t>
      </w:r>
    </w:p>
    <w:p w14:paraId="731389B1" w14:textId="77777777" w:rsidR="00EF4777" w:rsidRPr="00EF4777" w:rsidRDefault="00EF4777" w:rsidP="00EF4777">
      <w:pPr>
        <w:numPr>
          <w:ilvl w:val="0"/>
          <w:numId w:val="3"/>
        </w:numPr>
      </w:pPr>
      <w:r w:rsidRPr="00EF4777">
        <w:rPr>
          <w:b/>
          <w:bCs/>
        </w:rPr>
        <w:t>VPA (~2,0 V)</w:t>
      </w:r>
    </w:p>
    <w:p w14:paraId="4F963925" w14:textId="77777777" w:rsidR="00EF4777" w:rsidRPr="00EF4777" w:rsidRDefault="00EF4777" w:rsidP="00EF4777">
      <w:pPr>
        <w:numPr>
          <w:ilvl w:val="1"/>
          <w:numId w:val="3"/>
        </w:numPr>
      </w:pPr>
      <w:r w:rsidRPr="00EF4777">
        <w:lastRenderedPageBreak/>
        <w:t xml:space="preserve">Alimentação do </w:t>
      </w:r>
      <w:r w:rsidRPr="00EF4777">
        <w:rPr>
          <w:b/>
          <w:bCs/>
        </w:rPr>
        <w:t xml:space="preserve">PA (Power </w:t>
      </w:r>
      <w:proofErr w:type="spellStart"/>
      <w:r w:rsidRPr="00EF4777">
        <w:rPr>
          <w:b/>
          <w:bCs/>
        </w:rPr>
        <w:t>Amplifier</w:t>
      </w:r>
      <w:proofErr w:type="spellEnd"/>
      <w:r w:rsidRPr="00EF4777">
        <w:rPr>
          <w:b/>
          <w:bCs/>
        </w:rPr>
        <w:t>)</w:t>
      </w:r>
      <w:r w:rsidRPr="00EF4777">
        <w:t xml:space="preserve"> de RF (4G), que só aparece quando a banda de RF é habilitada.</w:t>
      </w:r>
    </w:p>
    <w:p w14:paraId="511B255E" w14:textId="77777777" w:rsidR="00EF4777" w:rsidRPr="00EF4777" w:rsidRDefault="00EF4777" w:rsidP="00EF4777">
      <w:pPr>
        <w:numPr>
          <w:ilvl w:val="1"/>
          <w:numId w:val="3"/>
        </w:numPr>
      </w:pPr>
      <w:r w:rsidRPr="00EF4777">
        <w:t>Em aparelhos “mortos” no start, normalmente não estará presente ainda.</w:t>
      </w:r>
    </w:p>
    <w:p w14:paraId="19757AB1" w14:textId="77777777" w:rsidR="00EF4777" w:rsidRPr="00EF4777" w:rsidRDefault="00EF4777" w:rsidP="00EF4777">
      <w:r w:rsidRPr="00EF4777">
        <w:t xml:space="preserve">Caso alguma dessas </w:t>
      </w:r>
      <w:r w:rsidRPr="00EF4777">
        <w:rPr>
          <w:b/>
          <w:bCs/>
        </w:rPr>
        <w:t>4 tensões iniciais</w:t>
      </w:r>
      <w:r w:rsidRPr="00EF4777">
        <w:t xml:space="preserve"> (VS1 e as 3 bobinas de 0,6~1,2 V) falte ou oscile (flutue), o aparelho não iniciará.</w:t>
      </w:r>
    </w:p>
    <w:p w14:paraId="4AF08F39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>2.3. A Segunda PMIC (“Buck Converter Externo”)</w:t>
      </w:r>
    </w:p>
    <w:p w14:paraId="09B35D05" w14:textId="77777777" w:rsidR="00EF4777" w:rsidRPr="00EF4777" w:rsidRDefault="00EF4777" w:rsidP="00EF4777">
      <w:pPr>
        <w:numPr>
          <w:ilvl w:val="0"/>
          <w:numId w:val="4"/>
        </w:numPr>
      </w:pPr>
      <w:r w:rsidRPr="00EF4777">
        <w:t xml:space="preserve">Em muitos aparelhos </w:t>
      </w:r>
      <w:proofErr w:type="spellStart"/>
      <w:r w:rsidRPr="00EF4777">
        <w:t>MediaTek</w:t>
      </w:r>
      <w:proofErr w:type="spellEnd"/>
      <w:r w:rsidRPr="00EF4777">
        <w:t xml:space="preserve"> com MT6357 CRB, a PMIC não gera </w:t>
      </w:r>
      <w:r w:rsidRPr="00EF4777">
        <w:rPr>
          <w:b/>
          <w:bCs/>
        </w:rPr>
        <w:t>todas</w:t>
      </w:r>
      <w:r w:rsidRPr="00EF4777">
        <w:t xml:space="preserve"> as tensões sozinha.</w:t>
      </w:r>
    </w:p>
    <w:p w14:paraId="41043E17" w14:textId="77777777" w:rsidR="00EF4777" w:rsidRPr="00EF4777" w:rsidRDefault="00EF4777" w:rsidP="00EF4777">
      <w:pPr>
        <w:numPr>
          <w:ilvl w:val="0"/>
          <w:numId w:val="4"/>
        </w:numPr>
      </w:pPr>
      <w:r w:rsidRPr="00EF4777">
        <w:t xml:space="preserve">Há uma </w:t>
      </w:r>
      <w:r w:rsidRPr="00EF4777">
        <w:rPr>
          <w:b/>
          <w:bCs/>
        </w:rPr>
        <w:t>PMIC externa</w:t>
      </w:r>
      <w:r w:rsidRPr="00EF4777">
        <w:t xml:space="preserve"> (ou “</w:t>
      </w:r>
      <w:proofErr w:type="spellStart"/>
      <w:r w:rsidRPr="00EF4777">
        <w:t>buck</w:t>
      </w:r>
      <w:proofErr w:type="spellEnd"/>
      <w:r w:rsidRPr="00EF4777">
        <w:t xml:space="preserve"> converter externo”) de 8 pinos (muitas vezes marcada como “Z03”), que gera a </w:t>
      </w:r>
      <w:r w:rsidRPr="00EF4777">
        <w:rPr>
          <w:b/>
          <w:bCs/>
        </w:rPr>
        <w:t>VS2 (~1,4 V)</w:t>
      </w:r>
      <w:r w:rsidRPr="00EF4777">
        <w:t>.</w:t>
      </w:r>
    </w:p>
    <w:p w14:paraId="5ACED7D0" w14:textId="77777777" w:rsidR="00EF4777" w:rsidRPr="00EF4777" w:rsidRDefault="00EF4777" w:rsidP="00EF4777">
      <w:pPr>
        <w:numPr>
          <w:ilvl w:val="0"/>
          <w:numId w:val="4"/>
        </w:numPr>
      </w:pPr>
      <w:r w:rsidRPr="00EF4777">
        <w:t>Essa linha de ~1,4 V retorna para a PMIC principal, habilitando o conjunto de LDOs internos (</w:t>
      </w:r>
      <w:proofErr w:type="spellStart"/>
      <w:r w:rsidRPr="00EF4777">
        <w:t>low-power</w:t>
      </w:r>
      <w:proofErr w:type="spellEnd"/>
      <w:r w:rsidRPr="00EF4777">
        <w:t xml:space="preserve"> </w:t>
      </w:r>
      <w:proofErr w:type="spellStart"/>
      <w:r w:rsidRPr="00EF4777">
        <w:t>supplies</w:t>
      </w:r>
      <w:proofErr w:type="spellEnd"/>
      <w:r w:rsidRPr="00EF4777">
        <w:t>).</w:t>
      </w:r>
    </w:p>
    <w:p w14:paraId="4C3A3023" w14:textId="77777777" w:rsidR="00EF4777" w:rsidRPr="00EF4777" w:rsidRDefault="00EF4777" w:rsidP="00EF4777">
      <w:pPr>
        <w:numPr>
          <w:ilvl w:val="0"/>
          <w:numId w:val="4"/>
        </w:numPr>
      </w:pPr>
      <w:r w:rsidRPr="00EF4777">
        <w:t>Se essa PMIC externa (Z03) falhar ou suas bobinas/resistores de feedback estiverem danificados, a linha 1,4 V não surge e o aparelho permanece morto.</w:t>
      </w:r>
    </w:p>
    <w:p w14:paraId="6F5585EE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>2.4. Terceira IC (um LDO de 6 esferas/pinos)</w:t>
      </w:r>
    </w:p>
    <w:p w14:paraId="3EFFE5C9" w14:textId="77777777" w:rsidR="00EF4777" w:rsidRPr="00EF4777" w:rsidRDefault="00EF4777" w:rsidP="00EF4777">
      <w:pPr>
        <w:numPr>
          <w:ilvl w:val="0"/>
          <w:numId w:val="5"/>
        </w:numPr>
      </w:pPr>
      <w:r w:rsidRPr="00EF4777">
        <w:t>Além do Z03 (8 pinos), há outra pequena IC (6 esferas), responsável por converter os ~1,4 V em ~1,2 V (VA1).</w:t>
      </w:r>
    </w:p>
    <w:p w14:paraId="7A1F2044" w14:textId="77777777" w:rsidR="00EF4777" w:rsidRPr="00EF4777" w:rsidRDefault="00EF4777" w:rsidP="00EF4777">
      <w:pPr>
        <w:numPr>
          <w:ilvl w:val="0"/>
          <w:numId w:val="5"/>
        </w:numPr>
      </w:pPr>
      <w:r w:rsidRPr="00EF4777">
        <w:t>Essa ~1,2 V alimenta outra parte do CPU ou memória.</w:t>
      </w:r>
    </w:p>
    <w:p w14:paraId="1725BF26" w14:textId="77777777" w:rsidR="00EF4777" w:rsidRPr="00EF4777" w:rsidRDefault="00EF4777" w:rsidP="00EF4777">
      <w:pPr>
        <w:numPr>
          <w:ilvl w:val="0"/>
          <w:numId w:val="5"/>
        </w:numPr>
      </w:pPr>
      <w:r w:rsidRPr="00EF4777">
        <w:t>Se esse LDO de 6 pinos estiver com defeito, ou os resistores de feedback estiverem ausentes/abertos, também não haverá 1,2 V.</w:t>
      </w:r>
    </w:p>
    <w:p w14:paraId="1E22E4C1" w14:textId="77777777" w:rsidR="00EF4777" w:rsidRPr="00EF4777" w:rsidRDefault="00EF4777" w:rsidP="00EF4777">
      <w:pPr>
        <w:numPr>
          <w:ilvl w:val="0"/>
          <w:numId w:val="5"/>
        </w:numPr>
      </w:pPr>
      <w:r w:rsidRPr="00EF4777">
        <w:t>Consequentemente, a CPU não liga.</w:t>
      </w:r>
    </w:p>
    <w:p w14:paraId="3BAE92AF" w14:textId="77777777" w:rsidR="00EF4777" w:rsidRPr="00EF4777" w:rsidRDefault="00EF4777" w:rsidP="00EF4777">
      <w:r w:rsidRPr="00EF4777">
        <w:pict w14:anchorId="47FCC82A">
          <v:rect id="_x0000_i1057" style="width:0;height:1.5pt" o:hralign="center" o:hrstd="t" o:hr="t" fillcolor="#a0a0a0" stroked="f"/>
        </w:pict>
      </w:r>
    </w:p>
    <w:p w14:paraId="333E23DC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>3. PROTOCOLO DE TESTE PRÁTICO</w:t>
      </w:r>
    </w:p>
    <w:p w14:paraId="71F2720E" w14:textId="77777777" w:rsidR="00EF4777" w:rsidRPr="00EF4777" w:rsidRDefault="00EF4777" w:rsidP="00EF4777">
      <w:r w:rsidRPr="00EF4777">
        <w:t xml:space="preserve">Em resumo, para consertar um </w:t>
      </w:r>
      <w:proofErr w:type="spellStart"/>
      <w:r w:rsidRPr="00EF4777">
        <w:rPr>
          <w:i/>
          <w:iCs/>
        </w:rPr>
        <w:t>dead</w:t>
      </w:r>
      <w:proofErr w:type="spellEnd"/>
      <w:r w:rsidRPr="00EF4777">
        <w:rPr>
          <w:i/>
          <w:iCs/>
        </w:rPr>
        <w:t xml:space="preserve"> </w:t>
      </w:r>
      <w:proofErr w:type="spellStart"/>
      <w:r w:rsidRPr="00EF4777">
        <w:rPr>
          <w:i/>
          <w:iCs/>
        </w:rPr>
        <w:t>phone</w:t>
      </w:r>
      <w:proofErr w:type="spellEnd"/>
      <w:r w:rsidRPr="00EF4777">
        <w:t xml:space="preserve"> </w:t>
      </w:r>
      <w:proofErr w:type="spellStart"/>
      <w:r w:rsidRPr="00EF4777">
        <w:t>MediaTek</w:t>
      </w:r>
      <w:proofErr w:type="spellEnd"/>
      <w:r w:rsidRPr="00EF4777">
        <w:t xml:space="preserve"> (MT6357 CRB), o instrutor recomenda:</w:t>
      </w:r>
    </w:p>
    <w:p w14:paraId="7D0E79B2" w14:textId="77777777" w:rsidR="00EF4777" w:rsidRPr="00EF4777" w:rsidRDefault="00EF4777" w:rsidP="00EF4777">
      <w:pPr>
        <w:numPr>
          <w:ilvl w:val="0"/>
          <w:numId w:val="6"/>
        </w:numPr>
      </w:pPr>
      <w:r w:rsidRPr="00EF4777">
        <w:rPr>
          <w:b/>
          <w:bCs/>
        </w:rPr>
        <w:t>Verificar VPH</w:t>
      </w:r>
      <w:r w:rsidRPr="00EF4777">
        <w:t xml:space="preserve"> gerada pela </w:t>
      </w:r>
      <w:proofErr w:type="spellStart"/>
      <w:r w:rsidRPr="00EF4777">
        <w:t>charging</w:t>
      </w:r>
      <w:proofErr w:type="spellEnd"/>
      <w:r w:rsidRPr="00EF4777">
        <w:t xml:space="preserve"> IC (ex.: ~3,7 V).</w:t>
      </w:r>
    </w:p>
    <w:p w14:paraId="2F5F902F" w14:textId="77777777" w:rsidR="00EF4777" w:rsidRPr="00EF4777" w:rsidRDefault="00EF4777" w:rsidP="00EF4777">
      <w:pPr>
        <w:numPr>
          <w:ilvl w:val="0"/>
          <w:numId w:val="6"/>
        </w:numPr>
      </w:pPr>
      <w:r w:rsidRPr="00EF4777">
        <w:rPr>
          <w:b/>
          <w:bCs/>
        </w:rPr>
        <w:t>Conferir as 5 bobinas</w:t>
      </w:r>
      <w:r w:rsidRPr="00EF4777">
        <w:t xml:space="preserve"> da PMIC principal: </w:t>
      </w:r>
    </w:p>
    <w:p w14:paraId="002B31EC" w14:textId="77777777" w:rsidR="00EF4777" w:rsidRPr="00EF4777" w:rsidRDefault="00EF4777" w:rsidP="00EF4777">
      <w:pPr>
        <w:numPr>
          <w:ilvl w:val="1"/>
          <w:numId w:val="6"/>
        </w:numPr>
      </w:pPr>
      <w:r w:rsidRPr="00EF4777">
        <w:rPr>
          <w:b/>
          <w:bCs/>
        </w:rPr>
        <w:t>VS1 (~2,05 V)</w:t>
      </w:r>
      <w:r w:rsidRPr="00EF4777">
        <w:t xml:space="preserve"> deve estar estável (sem flutuação).</w:t>
      </w:r>
    </w:p>
    <w:p w14:paraId="1426CBDB" w14:textId="77777777" w:rsidR="00EF4777" w:rsidRPr="00EF4777" w:rsidRDefault="00EF4777" w:rsidP="00EF4777">
      <w:pPr>
        <w:numPr>
          <w:ilvl w:val="1"/>
          <w:numId w:val="6"/>
        </w:numPr>
      </w:pPr>
      <w:r w:rsidRPr="00EF4777">
        <w:rPr>
          <w:b/>
          <w:bCs/>
        </w:rPr>
        <w:t>3 bobinas</w:t>
      </w:r>
      <w:r w:rsidRPr="00EF4777">
        <w:t xml:space="preserve"> de </w:t>
      </w:r>
      <w:del w:id="0" w:author="Unknown">
        <w:r w:rsidRPr="00EF4777">
          <w:delText>0,6</w:delText>
        </w:r>
      </w:del>
      <w:r w:rsidRPr="00EF4777">
        <w:t xml:space="preserve">1,2 V (Core, </w:t>
      </w:r>
      <w:proofErr w:type="spellStart"/>
      <w:r w:rsidRPr="00EF4777">
        <w:t>Proc</w:t>
      </w:r>
      <w:proofErr w:type="spellEnd"/>
      <w:r w:rsidRPr="00EF4777">
        <w:t>, Modem).</w:t>
      </w:r>
    </w:p>
    <w:p w14:paraId="2F674EFA" w14:textId="77777777" w:rsidR="00EF4777" w:rsidRPr="00EF4777" w:rsidRDefault="00EF4777" w:rsidP="00EF4777">
      <w:pPr>
        <w:numPr>
          <w:ilvl w:val="1"/>
          <w:numId w:val="6"/>
        </w:numPr>
      </w:pPr>
      <w:r w:rsidRPr="00EF4777">
        <w:rPr>
          <w:b/>
          <w:bCs/>
        </w:rPr>
        <w:t>VPA</w:t>
      </w:r>
      <w:r w:rsidRPr="00EF4777">
        <w:t xml:space="preserve"> (normalmente não aparece no start).</w:t>
      </w:r>
    </w:p>
    <w:p w14:paraId="294D9A6E" w14:textId="77777777" w:rsidR="00EF4777" w:rsidRPr="00EF4777" w:rsidRDefault="00EF4777" w:rsidP="00EF4777">
      <w:pPr>
        <w:numPr>
          <w:ilvl w:val="0"/>
          <w:numId w:val="6"/>
        </w:numPr>
      </w:pPr>
      <w:r w:rsidRPr="00EF4777">
        <w:rPr>
          <w:b/>
          <w:bCs/>
        </w:rPr>
        <w:t>Procurar a PMIC externa (8 pinos, muitas vezes marcada “Z03”)</w:t>
      </w:r>
      <w:r w:rsidRPr="00EF4777">
        <w:t xml:space="preserve"> </w:t>
      </w:r>
    </w:p>
    <w:p w14:paraId="212A3033" w14:textId="77777777" w:rsidR="00EF4777" w:rsidRPr="00EF4777" w:rsidRDefault="00EF4777" w:rsidP="00EF4777">
      <w:pPr>
        <w:numPr>
          <w:ilvl w:val="1"/>
          <w:numId w:val="6"/>
        </w:numPr>
      </w:pPr>
      <w:r w:rsidRPr="00EF4777">
        <w:t>Ver se sua bobina out gera ~1,4 V (VS2).</w:t>
      </w:r>
    </w:p>
    <w:p w14:paraId="6A87DDE1" w14:textId="77777777" w:rsidR="00EF4777" w:rsidRPr="00EF4777" w:rsidRDefault="00EF4777" w:rsidP="00EF4777">
      <w:pPr>
        <w:numPr>
          <w:ilvl w:val="1"/>
          <w:numId w:val="6"/>
        </w:numPr>
      </w:pPr>
      <w:r w:rsidRPr="00EF4777">
        <w:t>Se não houver 1,4 V, verificar se os resistores de feedback estão presentes (ex.: R1, R2).</w:t>
      </w:r>
    </w:p>
    <w:p w14:paraId="7957FA45" w14:textId="77777777" w:rsidR="00EF4777" w:rsidRPr="00EF4777" w:rsidRDefault="00EF4777" w:rsidP="00EF4777">
      <w:pPr>
        <w:numPr>
          <w:ilvl w:val="1"/>
          <w:numId w:val="6"/>
        </w:numPr>
      </w:pPr>
      <w:r w:rsidRPr="00EF4777">
        <w:t>Se faltarem, a IC externa não gera saída, mantendo o aparelho morto.</w:t>
      </w:r>
    </w:p>
    <w:p w14:paraId="3F291ABC" w14:textId="77777777" w:rsidR="00EF4777" w:rsidRPr="00EF4777" w:rsidRDefault="00EF4777" w:rsidP="00EF4777">
      <w:pPr>
        <w:numPr>
          <w:ilvl w:val="0"/>
          <w:numId w:val="6"/>
        </w:numPr>
      </w:pPr>
      <w:r w:rsidRPr="00EF4777">
        <w:rPr>
          <w:b/>
          <w:bCs/>
        </w:rPr>
        <w:lastRenderedPageBreak/>
        <w:t>Checar a IC de 6 pinos/esferas</w:t>
      </w:r>
      <w:r w:rsidRPr="00EF4777">
        <w:t xml:space="preserve"> que converte 1,4 V em 1,2 V (VA1). </w:t>
      </w:r>
    </w:p>
    <w:p w14:paraId="26F366E7" w14:textId="77777777" w:rsidR="00EF4777" w:rsidRPr="00EF4777" w:rsidRDefault="00EF4777" w:rsidP="00EF4777">
      <w:pPr>
        <w:numPr>
          <w:ilvl w:val="1"/>
          <w:numId w:val="6"/>
        </w:numPr>
      </w:pPr>
      <w:r w:rsidRPr="00EF4777">
        <w:t>Confirmar se há ~1,2 V de saída.</w:t>
      </w:r>
    </w:p>
    <w:p w14:paraId="62BF8621" w14:textId="77777777" w:rsidR="00EF4777" w:rsidRPr="00EF4777" w:rsidRDefault="00EF4777" w:rsidP="00EF4777">
      <w:pPr>
        <w:numPr>
          <w:ilvl w:val="1"/>
          <w:numId w:val="6"/>
        </w:numPr>
      </w:pPr>
      <w:r w:rsidRPr="00EF4777">
        <w:t>Novamente, se resistores de feedback estiverem ausentes, a linha 1,2 V não surge.</w:t>
      </w:r>
    </w:p>
    <w:p w14:paraId="68899480" w14:textId="77777777" w:rsidR="00EF4777" w:rsidRPr="00EF4777" w:rsidRDefault="00EF4777" w:rsidP="00EF4777">
      <w:pPr>
        <w:numPr>
          <w:ilvl w:val="0"/>
          <w:numId w:val="6"/>
        </w:numPr>
      </w:pPr>
      <w:r w:rsidRPr="00EF4777">
        <w:rPr>
          <w:b/>
          <w:bCs/>
        </w:rPr>
        <w:t>Se qualquer uma dessas tensões estiver ausente ou oscilante</w:t>
      </w:r>
      <w:r w:rsidRPr="00EF4777">
        <w:t>, o telefone não ligará, mesmo que CPU e memória estejam bons.</w:t>
      </w:r>
    </w:p>
    <w:p w14:paraId="0112DDA7" w14:textId="77777777" w:rsidR="00EF4777" w:rsidRPr="00EF4777" w:rsidRDefault="00EF4777" w:rsidP="00EF4777">
      <w:r w:rsidRPr="00EF4777">
        <w:pict w14:anchorId="4797BC63">
          <v:rect id="_x0000_i1058" style="width:0;height:1.5pt" o:hralign="center" o:hrstd="t" o:hr="t" fillcolor="#a0a0a0" stroked="f"/>
        </w:pict>
      </w:r>
    </w:p>
    <w:p w14:paraId="4BCDF967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>4. CONCLUSÃO</w:t>
      </w:r>
    </w:p>
    <w:p w14:paraId="37E5C4ED" w14:textId="77777777" w:rsidR="00EF4777" w:rsidRPr="00EF4777" w:rsidRDefault="00EF4777" w:rsidP="00EF4777">
      <w:pPr>
        <w:numPr>
          <w:ilvl w:val="0"/>
          <w:numId w:val="7"/>
        </w:numPr>
      </w:pPr>
      <w:r w:rsidRPr="00EF4777">
        <w:t xml:space="preserve">Em smartphones </w:t>
      </w:r>
      <w:proofErr w:type="spellStart"/>
      <w:r w:rsidRPr="00EF4777">
        <w:t>MediaTek</w:t>
      </w:r>
      <w:proofErr w:type="spellEnd"/>
      <w:r w:rsidRPr="00EF4777">
        <w:t xml:space="preserve"> com </w:t>
      </w:r>
      <w:r w:rsidRPr="00EF4777">
        <w:rPr>
          <w:b/>
          <w:bCs/>
        </w:rPr>
        <w:t>MT6357 CRB</w:t>
      </w:r>
      <w:r w:rsidRPr="00EF4777">
        <w:t xml:space="preserve">, a alimentação depende não só da “PMIC principal”, mas também de </w:t>
      </w:r>
      <w:r w:rsidRPr="00EF4777">
        <w:rPr>
          <w:b/>
          <w:bCs/>
        </w:rPr>
        <w:t>módulos externos</w:t>
      </w:r>
      <w:r w:rsidRPr="00EF4777">
        <w:t xml:space="preserve"> (</w:t>
      </w:r>
      <w:proofErr w:type="spellStart"/>
      <w:r w:rsidRPr="00EF4777">
        <w:t>buck</w:t>
      </w:r>
      <w:proofErr w:type="spellEnd"/>
      <w:r w:rsidRPr="00EF4777">
        <w:t xml:space="preserve"> converter externo de 8 pinos e um LDO de 6 pinos).</w:t>
      </w:r>
    </w:p>
    <w:p w14:paraId="04C09B9B" w14:textId="77777777" w:rsidR="00EF4777" w:rsidRPr="00EF4777" w:rsidRDefault="00EF4777" w:rsidP="00EF4777">
      <w:pPr>
        <w:numPr>
          <w:ilvl w:val="0"/>
          <w:numId w:val="7"/>
        </w:numPr>
      </w:pPr>
      <w:r w:rsidRPr="00EF4777">
        <w:t xml:space="preserve">É indispensável verificar </w:t>
      </w:r>
      <w:r w:rsidRPr="00EF4777">
        <w:rPr>
          <w:b/>
          <w:bCs/>
        </w:rPr>
        <w:t>todas</w:t>
      </w:r>
      <w:r w:rsidRPr="00EF4777">
        <w:t xml:space="preserve"> as bobinas e linhas de saída (2,05 V, 0,6~1,2 V, 1,4 V, 1,2 V etc.).</w:t>
      </w:r>
    </w:p>
    <w:p w14:paraId="6C1E452D" w14:textId="77777777" w:rsidR="00EF4777" w:rsidRPr="00EF4777" w:rsidRDefault="00EF4777" w:rsidP="00EF4777">
      <w:pPr>
        <w:numPr>
          <w:ilvl w:val="0"/>
          <w:numId w:val="7"/>
        </w:numPr>
      </w:pPr>
      <w:r w:rsidRPr="00EF4777">
        <w:t xml:space="preserve">Resistores de feedback ausentes ou abertos também impedem a geração das tensões, resultando em </w:t>
      </w:r>
      <w:proofErr w:type="spellStart"/>
      <w:r w:rsidRPr="00EF4777">
        <w:rPr>
          <w:i/>
          <w:iCs/>
        </w:rPr>
        <w:t>dead</w:t>
      </w:r>
      <w:proofErr w:type="spellEnd"/>
      <w:r w:rsidRPr="00EF4777">
        <w:rPr>
          <w:i/>
          <w:iCs/>
        </w:rPr>
        <w:t xml:space="preserve"> </w:t>
      </w:r>
      <w:proofErr w:type="spellStart"/>
      <w:r w:rsidRPr="00EF4777">
        <w:rPr>
          <w:i/>
          <w:iCs/>
        </w:rPr>
        <w:t>phone</w:t>
      </w:r>
      <w:proofErr w:type="spellEnd"/>
      <w:r w:rsidRPr="00EF4777">
        <w:t>.</w:t>
      </w:r>
    </w:p>
    <w:p w14:paraId="6050AE35" w14:textId="77777777" w:rsidR="00EF4777" w:rsidRPr="00EF4777" w:rsidRDefault="00EF4777" w:rsidP="00EF4777">
      <w:pPr>
        <w:numPr>
          <w:ilvl w:val="0"/>
          <w:numId w:val="7"/>
        </w:numPr>
      </w:pPr>
      <w:r w:rsidRPr="00EF4777">
        <w:t>Trocar apenas a PMIC principal pode não resolver, pois o defeito pode estar em outro desses reguladores auxiliares.</w:t>
      </w:r>
    </w:p>
    <w:p w14:paraId="1237FF99" w14:textId="77777777" w:rsidR="00EF4777" w:rsidRPr="00EF4777" w:rsidRDefault="00EF4777" w:rsidP="00EF4777">
      <w:r w:rsidRPr="00EF4777">
        <w:pict w14:anchorId="23230698">
          <v:rect id="_x0000_i1059" style="width:0;height:1.5pt" o:hralign="center" o:hrstd="t" o:hr="t" fillcolor="#a0a0a0" stroked="f"/>
        </w:pict>
      </w:r>
    </w:p>
    <w:p w14:paraId="095549FB" w14:textId="77777777" w:rsidR="00EF4777" w:rsidRPr="00EF4777" w:rsidRDefault="00EF4777" w:rsidP="00EF4777">
      <w:pPr>
        <w:rPr>
          <w:b/>
          <w:bCs/>
        </w:rPr>
      </w:pPr>
      <w:r w:rsidRPr="00EF4777">
        <w:rPr>
          <w:b/>
          <w:bCs/>
        </w:rPr>
        <w:t>PALAVRAS-CHAVE PARA TREINAMENTO DE IA</w:t>
      </w:r>
    </w:p>
    <w:p w14:paraId="2803DAE8" w14:textId="77777777" w:rsidR="00EF4777" w:rsidRPr="00EF4777" w:rsidRDefault="00EF4777" w:rsidP="00EF4777">
      <w:pPr>
        <w:numPr>
          <w:ilvl w:val="0"/>
          <w:numId w:val="8"/>
        </w:numPr>
      </w:pPr>
      <w:proofErr w:type="spellStart"/>
      <w:r w:rsidRPr="00EF4777">
        <w:rPr>
          <w:b/>
          <w:bCs/>
        </w:rPr>
        <w:t>MediaTek</w:t>
      </w:r>
      <w:proofErr w:type="spellEnd"/>
      <w:r w:rsidRPr="00EF4777">
        <w:rPr>
          <w:b/>
          <w:bCs/>
        </w:rPr>
        <w:t xml:space="preserve"> MT6357 CRB</w:t>
      </w:r>
    </w:p>
    <w:p w14:paraId="36F1BD04" w14:textId="77777777" w:rsidR="00EF4777" w:rsidRPr="00EF4777" w:rsidRDefault="00EF4777" w:rsidP="00EF4777">
      <w:pPr>
        <w:numPr>
          <w:ilvl w:val="0"/>
          <w:numId w:val="8"/>
        </w:numPr>
      </w:pPr>
      <w:r w:rsidRPr="00EF4777">
        <w:rPr>
          <w:b/>
          <w:bCs/>
        </w:rPr>
        <w:t>PMIC externa / Buck Converter Externo (Z03)</w:t>
      </w:r>
    </w:p>
    <w:p w14:paraId="72ED07E9" w14:textId="77777777" w:rsidR="00EF4777" w:rsidRPr="00EF4777" w:rsidRDefault="00EF4777" w:rsidP="00EF4777">
      <w:pPr>
        <w:numPr>
          <w:ilvl w:val="0"/>
          <w:numId w:val="8"/>
        </w:numPr>
      </w:pPr>
      <w:r w:rsidRPr="00EF4777">
        <w:rPr>
          <w:b/>
          <w:bCs/>
        </w:rPr>
        <w:t>VS1 (2,05 V), VS2 (1,4 V), VA1 (1,2 V)</w:t>
      </w:r>
    </w:p>
    <w:p w14:paraId="0A555E19" w14:textId="77777777" w:rsidR="00EF4777" w:rsidRPr="00EF4777" w:rsidRDefault="00EF4777" w:rsidP="00EF4777">
      <w:pPr>
        <w:numPr>
          <w:ilvl w:val="0"/>
          <w:numId w:val="8"/>
        </w:numPr>
      </w:pPr>
      <w:r w:rsidRPr="00EF4777">
        <w:rPr>
          <w:b/>
          <w:bCs/>
        </w:rPr>
        <w:t>Resistores de feedback</w:t>
      </w:r>
    </w:p>
    <w:p w14:paraId="0807A0A7" w14:textId="77777777" w:rsidR="00EF4777" w:rsidRPr="00EF4777" w:rsidRDefault="00EF4777" w:rsidP="00EF4777">
      <w:pPr>
        <w:numPr>
          <w:ilvl w:val="0"/>
          <w:numId w:val="8"/>
        </w:numPr>
      </w:pPr>
      <w:r w:rsidRPr="00EF4777">
        <w:rPr>
          <w:b/>
          <w:bCs/>
        </w:rPr>
        <w:t>VPH / BPH</w:t>
      </w:r>
    </w:p>
    <w:p w14:paraId="27AAE9A8" w14:textId="77777777" w:rsidR="00EF4777" w:rsidRPr="00EF4777" w:rsidRDefault="00EF4777" w:rsidP="00EF4777">
      <w:pPr>
        <w:numPr>
          <w:ilvl w:val="0"/>
          <w:numId w:val="8"/>
        </w:numPr>
      </w:pPr>
      <w:r w:rsidRPr="00EF4777">
        <w:rPr>
          <w:b/>
          <w:bCs/>
        </w:rPr>
        <w:t>Bobinas (</w:t>
      </w:r>
      <w:proofErr w:type="spellStart"/>
      <w:r w:rsidRPr="00EF4777">
        <w:rPr>
          <w:b/>
          <w:bCs/>
        </w:rPr>
        <w:t>buck</w:t>
      </w:r>
      <w:proofErr w:type="spellEnd"/>
      <w:r w:rsidRPr="00EF4777">
        <w:rPr>
          <w:b/>
          <w:bCs/>
        </w:rPr>
        <w:t xml:space="preserve"> </w:t>
      </w:r>
      <w:proofErr w:type="spellStart"/>
      <w:r w:rsidRPr="00EF4777">
        <w:rPr>
          <w:b/>
          <w:bCs/>
        </w:rPr>
        <w:t>coils</w:t>
      </w:r>
      <w:proofErr w:type="spellEnd"/>
      <w:r w:rsidRPr="00EF4777">
        <w:rPr>
          <w:b/>
          <w:bCs/>
        </w:rPr>
        <w:t>)</w:t>
      </w:r>
    </w:p>
    <w:p w14:paraId="62D29457" w14:textId="77777777" w:rsidR="00EF4777" w:rsidRPr="00EF4777" w:rsidRDefault="00EF4777" w:rsidP="00EF4777">
      <w:pPr>
        <w:numPr>
          <w:ilvl w:val="0"/>
          <w:numId w:val="8"/>
        </w:numPr>
      </w:pPr>
      <w:r w:rsidRPr="00EF4777">
        <w:rPr>
          <w:b/>
          <w:bCs/>
        </w:rPr>
        <w:t>Aparelho morto (</w:t>
      </w:r>
      <w:proofErr w:type="spellStart"/>
      <w:r w:rsidRPr="00EF4777">
        <w:rPr>
          <w:b/>
          <w:bCs/>
        </w:rPr>
        <w:t>dead</w:t>
      </w:r>
      <w:proofErr w:type="spellEnd"/>
      <w:r w:rsidRPr="00EF4777">
        <w:rPr>
          <w:b/>
          <w:bCs/>
        </w:rPr>
        <w:t xml:space="preserve"> </w:t>
      </w:r>
      <w:proofErr w:type="spellStart"/>
      <w:r w:rsidRPr="00EF4777">
        <w:rPr>
          <w:b/>
          <w:bCs/>
        </w:rPr>
        <w:t>phone</w:t>
      </w:r>
      <w:proofErr w:type="spellEnd"/>
      <w:r w:rsidRPr="00EF4777">
        <w:rPr>
          <w:b/>
          <w:bCs/>
        </w:rPr>
        <w:t>)</w:t>
      </w:r>
    </w:p>
    <w:p w14:paraId="4391C44B" w14:textId="77777777" w:rsidR="00EF4777" w:rsidRPr="00EF4777" w:rsidRDefault="00EF4777" w:rsidP="00EF4777">
      <w:pPr>
        <w:numPr>
          <w:ilvl w:val="0"/>
          <w:numId w:val="8"/>
        </w:numPr>
      </w:pPr>
      <w:r w:rsidRPr="00EF4777">
        <w:rPr>
          <w:b/>
          <w:bCs/>
        </w:rPr>
        <w:t>Sequência de alimentação</w:t>
      </w:r>
    </w:p>
    <w:p w14:paraId="2BC5698E" w14:textId="77777777" w:rsidR="00D92920" w:rsidRDefault="00D92920"/>
    <w:sectPr w:rsidR="00D92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6A0F"/>
    <w:multiLevelType w:val="multilevel"/>
    <w:tmpl w:val="074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C30D8"/>
    <w:multiLevelType w:val="multilevel"/>
    <w:tmpl w:val="0BDA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A45F2"/>
    <w:multiLevelType w:val="multilevel"/>
    <w:tmpl w:val="37D4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0513"/>
    <w:multiLevelType w:val="multilevel"/>
    <w:tmpl w:val="9436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B0C89"/>
    <w:multiLevelType w:val="multilevel"/>
    <w:tmpl w:val="195E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464A3"/>
    <w:multiLevelType w:val="multilevel"/>
    <w:tmpl w:val="3CAE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950E3"/>
    <w:multiLevelType w:val="multilevel"/>
    <w:tmpl w:val="C456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15C9F"/>
    <w:multiLevelType w:val="multilevel"/>
    <w:tmpl w:val="1A5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120495">
    <w:abstractNumId w:val="3"/>
  </w:num>
  <w:num w:numId="2" w16cid:durableId="1659459574">
    <w:abstractNumId w:val="6"/>
  </w:num>
  <w:num w:numId="3" w16cid:durableId="215511848">
    <w:abstractNumId w:val="4"/>
  </w:num>
  <w:num w:numId="4" w16cid:durableId="1456480294">
    <w:abstractNumId w:val="2"/>
  </w:num>
  <w:num w:numId="5" w16cid:durableId="491218442">
    <w:abstractNumId w:val="1"/>
  </w:num>
  <w:num w:numId="6" w16cid:durableId="1899051625">
    <w:abstractNumId w:val="7"/>
  </w:num>
  <w:num w:numId="7" w16cid:durableId="1373650546">
    <w:abstractNumId w:val="0"/>
  </w:num>
  <w:num w:numId="8" w16cid:durableId="1032925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77"/>
    <w:rsid w:val="0087373E"/>
    <w:rsid w:val="00D92920"/>
    <w:rsid w:val="00E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DE5D"/>
  <w15:chartTrackingRefBased/>
  <w15:docId w15:val="{50866A8B-99FE-44E2-83E0-268BB26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7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Vinícius Toledo Andrade</dc:creator>
  <cp:keywords/>
  <dc:description/>
  <cp:lastModifiedBy>Anderson Vinícius Toledo Andrade</cp:lastModifiedBy>
  <cp:revision>1</cp:revision>
  <dcterms:created xsi:type="dcterms:W3CDTF">2025-01-11T22:51:00Z</dcterms:created>
  <dcterms:modified xsi:type="dcterms:W3CDTF">2025-01-11T22:52:00Z</dcterms:modified>
</cp:coreProperties>
</file>